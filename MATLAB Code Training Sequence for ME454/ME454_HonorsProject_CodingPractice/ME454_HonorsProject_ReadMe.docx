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54F3" w14:textId="706CB712" w:rsidR="00C254BA" w:rsidRPr="00C254BA" w:rsidRDefault="00C254BA">
      <w:pPr>
        <w:rPr>
          <w:rFonts w:ascii="Arial" w:hAnsi="Arial" w:cs="Arial"/>
          <w:b/>
          <w:bCs/>
          <w:sz w:val="28"/>
          <w:szCs w:val="28"/>
        </w:rPr>
      </w:pPr>
      <w:r>
        <w:rPr>
          <w:rFonts w:ascii="Arial" w:hAnsi="Arial" w:cs="Arial"/>
          <w:b/>
          <w:bCs/>
          <w:sz w:val="28"/>
          <w:szCs w:val="28"/>
        </w:rPr>
        <w:t>Overview</w:t>
      </w:r>
    </w:p>
    <w:p w14:paraId="3CE986B6" w14:textId="77777777" w:rsidR="00676715" w:rsidRDefault="0009752D" w:rsidP="00C254BA">
      <w:pPr>
        <w:ind w:firstLine="720"/>
        <w:rPr>
          <w:ins w:id="0" w:author="Brennan, Sean N" w:date="2022-12-12T17:38:00Z"/>
          <w:rFonts w:ascii="Times New Roman" w:hAnsi="Times New Roman" w:cs="Times New Roman"/>
          <w:sz w:val="24"/>
          <w:szCs w:val="24"/>
        </w:rPr>
      </w:pPr>
      <w:r w:rsidRPr="00C254BA">
        <w:rPr>
          <w:rFonts w:ascii="Times New Roman" w:hAnsi="Times New Roman" w:cs="Times New Roman"/>
          <w:sz w:val="24"/>
          <w:szCs w:val="24"/>
        </w:rPr>
        <w:t xml:space="preserve">The purpose of this activity is to </w:t>
      </w:r>
      <w:del w:id="1" w:author="Brennan, Sean N" w:date="2022-12-12T17:35:00Z">
        <w:r w:rsidRPr="00C254BA" w:rsidDel="00676715">
          <w:rPr>
            <w:rFonts w:ascii="Times New Roman" w:hAnsi="Times New Roman" w:cs="Times New Roman"/>
            <w:sz w:val="24"/>
            <w:szCs w:val="24"/>
          </w:rPr>
          <w:delText xml:space="preserve">come up with tasks that </w:delText>
        </w:r>
      </w:del>
      <w:r w:rsidRPr="00C254BA">
        <w:rPr>
          <w:rFonts w:ascii="Times New Roman" w:hAnsi="Times New Roman" w:cs="Times New Roman"/>
          <w:sz w:val="24"/>
          <w:szCs w:val="24"/>
        </w:rPr>
        <w:t xml:space="preserve">teach basic coding practices </w:t>
      </w:r>
      <w:del w:id="2" w:author="Brennan, Sean N" w:date="2022-12-12T17:35:00Z">
        <w:r w:rsidRPr="00C254BA" w:rsidDel="00676715">
          <w:rPr>
            <w:rFonts w:ascii="Times New Roman" w:hAnsi="Times New Roman" w:cs="Times New Roman"/>
            <w:sz w:val="24"/>
            <w:szCs w:val="24"/>
          </w:rPr>
          <w:delText xml:space="preserve">and </w:delText>
        </w:r>
      </w:del>
      <w:ins w:id="3" w:author="Brennan, Sean N" w:date="2022-12-12T17:35:00Z">
        <w:r w:rsidR="00676715">
          <w:rPr>
            <w:rFonts w:ascii="Times New Roman" w:hAnsi="Times New Roman" w:cs="Times New Roman"/>
            <w:sz w:val="24"/>
            <w:szCs w:val="24"/>
          </w:rPr>
          <w:t>using tasks</w:t>
        </w:r>
        <w:r w:rsidR="00676715" w:rsidRPr="00C254BA">
          <w:rPr>
            <w:rFonts w:ascii="Times New Roman" w:hAnsi="Times New Roman" w:cs="Times New Roman"/>
            <w:sz w:val="24"/>
            <w:szCs w:val="24"/>
          </w:rPr>
          <w:t xml:space="preserve"> </w:t>
        </w:r>
      </w:ins>
      <w:r w:rsidRPr="00C254BA">
        <w:rPr>
          <w:rFonts w:ascii="Times New Roman" w:hAnsi="Times New Roman" w:cs="Times New Roman"/>
          <w:sz w:val="24"/>
          <w:szCs w:val="24"/>
        </w:rPr>
        <w:t>that build on one another</w:t>
      </w:r>
      <w:ins w:id="4" w:author="Brennan, Sean N" w:date="2022-12-12T17:35:00Z">
        <w:r w:rsidR="00676715">
          <w:rPr>
            <w:rFonts w:ascii="Times New Roman" w:hAnsi="Times New Roman" w:cs="Times New Roman"/>
            <w:sz w:val="24"/>
            <w:szCs w:val="24"/>
          </w:rPr>
          <w:t>. The exercises are chosen</w:t>
        </w:r>
      </w:ins>
      <w:r w:rsidRPr="00C254BA">
        <w:rPr>
          <w:rFonts w:ascii="Times New Roman" w:hAnsi="Times New Roman" w:cs="Times New Roman"/>
          <w:sz w:val="24"/>
          <w:szCs w:val="24"/>
        </w:rPr>
        <w:t xml:space="preserve"> to help students better understand </w:t>
      </w:r>
      <w:del w:id="5" w:author="Brennan, Sean N" w:date="2022-12-12T17:35:00Z">
        <w:r w:rsidRPr="00C254BA" w:rsidDel="00676715">
          <w:rPr>
            <w:rFonts w:ascii="Times New Roman" w:hAnsi="Times New Roman" w:cs="Times New Roman"/>
            <w:sz w:val="24"/>
            <w:szCs w:val="24"/>
          </w:rPr>
          <w:delText xml:space="preserve">the </w:delText>
        </w:r>
      </w:del>
      <w:ins w:id="6" w:author="Brennan, Sean N" w:date="2022-12-12T17:35:00Z">
        <w:r w:rsidR="00676715">
          <w:rPr>
            <w:rFonts w:ascii="Times New Roman" w:hAnsi="Times New Roman" w:cs="Times New Roman"/>
            <w:sz w:val="24"/>
            <w:szCs w:val="24"/>
          </w:rPr>
          <w:t>core</w:t>
        </w:r>
        <w:r w:rsidR="00676715" w:rsidRPr="00C254BA">
          <w:rPr>
            <w:rFonts w:ascii="Times New Roman" w:hAnsi="Times New Roman" w:cs="Times New Roman"/>
            <w:sz w:val="24"/>
            <w:szCs w:val="24"/>
          </w:rPr>
          <w:t xml:space="preserve"> </w:t>
        </w:r>
      </w:ins>
      <w:r w:rsidRPr="00C254BA">
        <w:rPr>
          <w:rFonts w:ascii="Times New Roman" w:hAnsi="Times New Roman" w:cs="Times New Roman"/>
          <w:sz w:val="24"/>
          <w:szCs w:val="24"/>
        </w:rPr>
        <w:t xml:space="preserve">programming aspects of </w:t>
      </w:r>
      <w:r w:rsidR="00C254BA" w:rsidRPr="00C254BA">
        <w:rPr>
          <w:rFonts w:ascii="Times New Roman" w:hAnsi="Times New Roman" w:cs="Times New Roman"/>
          <w:sz w:val="24"/>
          <w:szCs w:val="24"/>
        </w:rPr>
        <w:t>m</w:t>
      </w:r>
      <w:r w:rsidRPr="00C254BA">
        <w:rPr>
          <w:rFonts w:ascii="Times New Roman" w:hAnsi="Times New Roman" w:cs="Times New Roman"/>
          <w:sz w:val="24"/>
          <w:szCs w:val="24"/>
        </w:rPr>
        <w:t>echatronics</w:t>
      </w:r>
      <w:del w:id="7" w:author="Brennan, Sean N" w:date="2022-12-12T17:36:00Z">
        <w:r w:rsidRPr="00C254BA" w:rsidDel="00676715">
          <w:rPr>
            <w:rFonts w:ascii="Times New Roman" w:hAnsi="Times New Roman" w:cs="Times New Roman"/>
            <w:sz w:val="24"/>
            <w:szCs w:val="24"/>
          </w:rPr>
          <w:delText xml:space="preserve">. </w:delText>
        </w:r>
      </w:del>
      <w:ins w:id="8" w:author="Brennan, Sean N" w:date="2022-12-12T17:36:00Z">
        <w:r w:rsidR="00676715">
          <w:rPr>
            <w:rFonts w:ascii="Times New Roman" w:hAnsi="Times New Roman" w:cs="Times New Roman"/>
            <w:sz w:val="24"/>
            <w:szCs w:val="24"/>
          </w:rPr>
          <w:t xml:space="preserve"> using programming</w:t>
        </w:r>
      </w:ins>
      <w:del w:id="9" w:author="Brennan, Sean N" w:date="2022-12-12T17:35:00Z">
        <w:r w:rsidRPr="00C254BA" w:rsidDel="00676715">
          <w:rPr>
            <w:rFonts w:ascii="Times New Roman" w:hAnsi="Times New Roman" w:cs="Times New Roman"/>
            <w:sz w:val="24"/>
            <w:szCs w:val="24"/>
          </w:rPr>
          <w:delText>One propo</w:delText>
        </w:r>
      </w:del>
      <w:del w:id="10" w:author="Brennan, Sean N" w:date="2022-12-12T17:36:00Z">
        <w:r w:rsidRPr="00C254BA" w:rsidDel="00676715">
          <w:rPr>
            <w:rFonts w:ascii="Times New Roman" w:hAnsi="Times New Roman" w:cs="Times New Roman"/>
            <w:sz w:val="24"/>
            <w:szCs w:val="24"/>
          </w:rPr>
          <w:delText>sed method for achieving this goal would be to have</w:delText>
        </w:r>
      </w:del>
      <w:r w:rsidRPr="00C254BA">
        <w:rPr>
          <w:rFonts w:ascii="Times New Roman" w:hAnsi="Times New Roman" w:cs="Times New Roman"/>
          <w:sz w:val="24"/>
          <w:szCs w:val="24"/>
        </w:rPr>
        <w:t xml:space="preserve"> tasks that </w:t>
      </w:r>
      <w:del w:id="11" w:author="Brennan, Sean N" w:date="2022-12-12T17:36:00Z">
        <w:r w:rsidR="003B3960" w:rsidDel="00676715">
          <w:rPr>
            <w:rFonts w:ascii="Times New Roman" w:hAnsi="Times New Roman" w:cs="Times New Roman"/>
            <w:sz w:val="24"/>
            <w:szCs w:val="24"/>
          </w:rPr>
          <w:delText>w</w:delText>
        </w:r>
        <w:r w:rsidRPr="00C254BA" w:rsidDel="00676715">
          <w:rPr>
            <w:rFonts w:ascii="Times New Roman" w:hAnsi="Times New Roman" w:cs="Times New Roman"/>
            <w:sz w:val="24"/>
            <w:szCs w:val="24"/>
          </w:rPr>
          <w:delText>ould be</w:delText>
        </w:r>
      </w:del>
      <w:ins w:id="12" w:author="Brennan, Sean N" w:date="2022-12-12T17:36:00Z">
        <w:r w:rsidR="00676715">
          <w:rPr>
            <w:rFonts w:ascii="Times New Roman" w:hAnsi="Times New Roman" w:cs="Times New Roman"/>
            <w:sz w:val="24"/>
            <w:szCs w:val="24"/>
          </w:rPr>
          <w:t>are integrated and</w:t>
        </w:r>
      </w:ins>
      <w:r w:rsidRPr="00C254BA">
        <w:rPr>
          <w:rFonts w:ascii="Times New Roman" w:hAnsi="Times New Roman" w:cs="Times New Roman"/>
          <w:sz w:val="24"/>
          <w:szCs w:val="24"/>
        </w:rPr>
        <w:t xml:space="preserve"> due with each homework assignment. The tasks </w:t>
      </w:r>
      <w:del w:id="13" w:author="Brennan, Sean N" w:date="2022-12-12T17:36:00Z">
        <w:r w:rsidRPr="00C254BA" w:rsidDel="00676715">
          <w:rPr>
            <w:rFonts w:ascii="Times New Roman" w:hAnsi="Times New Roman" w:cs="Times New Roman"/>
            <w:sz w:val="24"/>
            <w:szCs w:val="24"/>
          </w:rPr>
          <w:delText xml:space="preserve">would </w:delText>
        </w:r>
      </w:del>
      <w:ins w:id="14" w:author="Brennan, Sean N" w:date="2022-12-12T17:36:00Z">
        <w:r w:rsidR="00676715">
          <w:rPr>
            <w:rFonts w:ascii="Times New Roman" w:hAnsi="Times New Roman" w:cs="Times New Roman"/>
            <w:sz w:val="24"/>
            <w:szCs w:val="24"/>
          </w:rPr>
          <w:t>are designed to</w:t>
        </w:r>
        <w:r w:rsidR="00676715" w:rsidRPr="00C254BA">
          <w:rPr>
            <w:rFonts w:ascii="Times New Roman" w:hAnsi="Times New Roman" w:cs="Times New Roman"/>
            <w:sz w:val="24"/>
            <w:szCs w:val="24"/>
          </w:rPr>
          <w:t xml:space="preserve"> </w:t>
        </w:r>
      </w:ins>
      <w:r w:rsidRPr="00C254BA">
        <w:rPr>
          <w:rFonts w:ascii="Times New Roman" w:hAnsi="Times New Roman" w:cs="Times New Roman"/>
          <w:sz w:val="24"/>
          <w:szCs w:val="24"/>
        </w:rPr>
        <w:t xml:space="preserve">be serial in nature, </w:t>
      </w:r>
      <w:ins w:id="15" w:author="Brennan, Sean N" w:date="2022-12-12T17:36:00Z">
        <w:r w:rsidR="00676715">
          <w:rPr>
            <w:rFonts w:ascii="Times New Roman" w:hAnsi="Times New Roman" w:cs="Times New Roman"/>
            <w:sz w:val="24"/>
            <w:szCs w:val="24"/>
          </w:rPr>
          <w:t xml:space="preserve">allowing students to self-pace. Further, they are interdependent </w:t>
        </w:r>
      </w:ins>
      <w:r w:rsidRPr="00C254BA">
        <w:rPr>
          <w:rFonts w:ascii="Times New Roman" w:hAnsi="Times New Roman" w:cs="Times New Roman"/>
          <w:sz w:val="24"/>
          <w:szCs w:val="24"/>
        </w:rPr>
        <w:t>such that</w:t>
      </w:r>
      <w:ins w:id="16" w:author="Brennan, Sean N" w:date="2022-12-12T17:36:00Z">
        <w:r w:rsidR="00676715">
          <w:rPr>
            <w:rFonts w:ascii="Times New Roman" w:hAnsi="Times New Roman" w:cs="Times New Roman"/>
            <w:sz w:val="24"/>
            <w:szCs w:val="24"/>
          </w:rPr>
          <w:t>, for example,</w:t>
        </w:r>
      </w:ins>
      <w:del w:id="17" w:author="Brennan, Sean N" w:date="2022-12-12T17:36:00Z">
        <w:r w:rsidRPr="00C254BA" w:rsidDel="00676715">
          <w:rPr>
            <w:rFonts w:ascii="Times New Roman" w:hAnsi="Times New Roman" w:cs="Times New Roman"/>
            <w:sz w:val="24"/>
            <w:szCs w:val="24"/>
          </w:rPr>
          <w:delText xml:space="preserve"> a</w:delText>
        </w:r>
      </w:del>
      <w:r w:rsidRPr="00C254BA">
        <w:rPr>
          <w:rFonts w:ascii="Times New Roman" w:hAnsi="Times New Roman" w:cs="Times New Roman"/>
          <w:sz w:val="24"/>
          <w:szCs w:val="24"/>
        </w:rPr>
        <w:t xml:space="preserve"> task</w:t>
      </w:r>
      <w:ins w:id="18" w:author="Brennan, Sean N" w:date="2022-12-12T17:36:00Z">
        <w:r w:rsidR="00676715">
          <w:rPr>
            <w:rFonts w:ascii="Times New Roman" w:hAnsi="Times New Roman" w:cs="Times New Roman"/>
            <w:sz w:val="24"/>
            <w:szCs w:val="24"/>
          </w:rPr>
          <w:t xml:space="preserve"> 3</w:t>
        </w:r>
      </w:ins>
      <w:r w:rsidRPr="00C254BA">
        <w:rPr>
          <w:rFonts w:ascii="Times New Roman" w:hAnsi="Times New Roman" w:cs="Times New Roman"/>
          <w:sz w:val="24"/>
          <w:szCs w:val="24"/>
        </w:rPr>
        <w:t xml:space="preserve"> would have to be completed before the student could move on to </w:t>
      </w:r>
      <w:del w:id="19" w:author="Brennan, Sean N" w:date="2022-12-12T17:37:00Z">
        <w:r w:rsidRPr="00C254BA" w:rsidDel="00676715">
          <w:rPr>
            <w:rFonts w:ascii="Times New Roman" w:hAnsi="Times New Roman" w:cs="Times New Roman"/>
            <w:sz w:val="24"/>
            <w:szCs w:val="24"/>
          </w:rPr>
          <w:delText xml:space="preserve">the next task, </w:delText>
        </w:r>
      </w:del>
      <w:ins w:id="20" w:author="Brennan, Sean N" w:date="2022-12-12T17:37:00Z">
        <w:r w:rsidR="00676715">
          <w:rPr>
            <w:rFonts w:ascii="Times New Roman" w:hAnsi="Times New Roman" w:cs="Times New Roman"/>
            <w:sz w:val="24"/>
            <w:szCs w:val="24"/>
          </w:rPr>
          <w:t xml:space="preserve">task 4. </w:t>
        </w:r>
      </w:ins>
      <w:del w:id="21" w:author="Brennan, Sean N" w:date="2022-12-12T17:37:00Z">
        <w:r w:rsidRPr="00C254BA" w:rsidDel="00676715">
          <w:rPr>
            <w:rFonts w:ascii="Times New Roman" w:hAnsi="Times New Roman" w:cs="Times New Roman"/>
            <w:sz w:val="24"/>
            <w:szCs w:val="24"/>
          </w:rPr>
          <w:delText>and a way to accomplish this serial structure would be to have each</w:delText>
        </w:r>
      </w:del>
      <w:ins w:id="22" w:author="Brennan, Sean N" w:date="2022-12-12T17:37:00Z">
        <w:r w:rsidR="00676715">
          <w:rPr>
            <w:rFonts w:ascii="Times New Roman" w:hAnsi="Times New Roman" w:cs="Times New Roman"/>
            <w:sz w:val="24"/>
            <w:szCs w:val="24"/>
          </w:rPr>
          <w:t>This inter-task dependency is created by having each</w:t>
        </w:r>
      </w:ins>
      <w:r w:rsidRPr="00C254BA">
        <w:rPr>
          <w:rFonts w:ascii="Times New Roman" w:hAnsi="Times New Roman" w:cs="Times New Roman"/>
          <w:sz w:val="24"/>
          <w:szCs w:val="24"/>
        </w:rPr>
        <w:t xml:space="preserve"> task </w:t>
      </w:r>
      <w:ins w:id="23" w:author="Brennan, Sean N" w:date="2022-12-12T17:37:00Z">
        <w:r w:rsidR="00676715">
          <w:rPr>
            <w:rFonts w:ascii="Times New Roman" w:hAnsi="Times New Roman" w:cs="Times New Roman"/>
            <w:sz w:val="24"/>
            <w:szCs w:val="24"/>
          </w:rPr>
          <w:t>result produce, u</w:t>
        </w:r>
      </w:ins>
      <w:ins w:id="24" w:author="Brennan, Sean N" w:date="2022-12-12T17:38:00Z">
        <w:r w:rsidR="00676715">
          <w:rPr>
            <w:rFonts w:ascii="Times New Roman" w:hAnsi="Times New Roman" w:cs="Times New Roman"/>
            <w:sz w:val="24"/>
            <w:szCs w:val="24"/>
          </w:rPr>
          <w:t>pon completion,</w:t>
        </w:r>
      </w:ins>
      <w:ins w:id="25" w:author="Brennan, Sean N" w:date="2022-12-12T17:37:00Z">
        <w:r w:rsidR="00676715">
          <w:rPr>
            <w:rFonts w:ascii="Times New Roman" w:hAnsi="Times New Roman" w:cs="Times New Roman"/>
            <w:sz w:val="24"/>
            <w:szCs w:val="24"/>
          </w:rPr>
          <w:t xml:space="preserve"> </w:t>
        </w:r>
      </w:ins>
      <w:del w:id="26" w:author="Brennan, Sean N" w:date="2022-12-12T17:37:00Z">
        <w:r w:rsidRPr="00C254BA" w:rsidDel="00676715">
          <w:rPr>
            <w:rFonts w:ascii="Times New Roman" w:hAnsi="Times New Roman" w:cs="Times New Roman"/>
            <w:sz w:val="24"/>
            <w:szCs w:val="24"/>
          </w:rPr>
          <w:delText xml:space="preserve">provide </w:delText>
        </w:r>
      </w:del>
      <w:r w:rsidRPr="00C254BA">
        <w:rPr>
          <w:rFonts w:ascii="Times New Roman" w:hAnsi="Times New Roman" w:cs="Times New Roman"/>
          <w:sz w:val="24"/>
          <w:szCs w:val="24"/>
        </w:rPr>
        <w:t xml:space="preserve">a password </w:t>
      </w:r>
      <w:del w:id="27" w:author="Brennan, Sean N" w:date="2022-12-12T17:38:00Z">
        <w:r w:rsidRPr="00C254BA" w:rsidDel="00676715">
          <w:rPr>
            <w:rFonts w:ascii="Times New Roman" w:hAnsi="Times New Roman" w:cs="Times New Roman"/>
            <w:sz w:val="24"/>
            <w:szCs w:val="24"/>
          </w:rPr>
          <w:delText xml:space="preserve">upon completion that </w:delText>
        </w:r>
      </w:del>
      <w:del w:id="28" w:author="Brennan, Sean N" w:date="2022-12-12T17:37:00Z">
        <w:r w:rsidRPr="00C254BA" w:rsidDel="00676715">
          <w:rPr>
            <w:rFonts w:ascii="Times New Roman" w:hAnsi="Times New Roman" w:cs="Times New Roman"/>
            <w:sz w:val="24"/>
            <w:szCs w:val="24"/>
          </w:rPr>
          <w:delText xml:space="preserve">could be </w:delText>
        </w:r>
      </w:del>
      <w:del w:id="29" w:author="Brennan, Sean N" w:date="2022-12-12T17:38:00Z">
        <w:r w:rsidRPr="00C254BA" w:rsidDel="00676715">
          <w:rPr>
            <w:rFonts w:ascii="Times New Roman" w:hAnsi="Times New Roman" w:cs="Times New Roman"/>
            <w:sz w:val="24"/>
            <w:szCs w:val="24"/>
          </w:rPr>
          <w:delText>used to</w:delText>
        </w:r>
      </w:del>
      <w:ins w:id="30" w:author="Brennan, Sean N" w:date="2022-12-12T17:38:00Z">
        <w:r w:rsidR="00676715">
          <w:rPr>
            <w:rFonts w:ascii="Times New Roman" w:hAnsi="Times New Roman" w:cs="Times New Roman"/>
            <w:sz w:val="24"/>
            <w:szCs w:val="24"/>
          </w:rPr>
          <w:t>that</w:t>
        </w:r>
      </w:ins>
      <w:r w:rsidRPr="00C254BA">
        <w:rPr>
          <w:rFonts w:ascii="Times New Roman" w:hAnsi="Times New Roman" w:cs="Times New Roman"/>
          <w:sz w:val="24"/>
          <w:szCs w:val="24"/>
        </w:rPr>
        <w:t xml:space="preserve"> unlock</w:t>
      </w:r>
      <w:ins w:id="31" w:author="Brennan, Sean N" w:date="2022-12-12T17:38:00Z">
        <w:r w:rsidR="00676715">
          <w:rPr>
            <w:rFonts w:ascii="Times New Roman" w:hAnsi="Times New Roman" w:cs="Times New Roman"/>
            <w:sz w:val="24"/>
            <w:szCs w:val="24"/>
          </w:rPr>
          <w:t>s</w:t>
        </w:r>
      </w:ins>
      <w:r w:rsidRPr="00C254BA">
        <w:rPr>
          <w:rFonts w:ascii="Times New Roman" w:hAnsi="Times New Roman" w:cs="Times New Roman"/>
          <w:sz w:val="24"/>
          <w:szCs w:val="24"/>
        </w:rPr>
        <w:t xml:space="preserve"> the subsequent task. Each homework assignment </w:t>
      </w:r>
      <w:del w:id="32" w:author="Brennan, Sean N" w:date="2022-12-12T17:38:00Z">
        <w:r w:rsidRPr="00C254BA" w:rsidDel="00676715">
          <w:rPr>
            <w:rFonts w:ascii="Times New Roman" w:hAnsi="Times New Roman" w:cs="Times New Roman"/>
            <w:sz w:val="24"/>
            <w:szCs w:val="24"/>
          </w:rPr>
          <w:delText>would have around</w:delText>
        </w:r>
      </w:del>
      <w:ins w:id="33" w:author="Brennan, Sean N" w:date="2022-12-12T17:38:00Z">
        <w:r w:rsidR="00676715">
          <w:rPr>
            <w:rFonts w:ascii="Times New Roman" w:hAnsi="Times New Roman" w:cs="Times New Roman"/>
            <w:sz w:val="24"/>
            <w:szCs w:val="24"/>
          </w:rPr>
          <w:t>has approximately</w:t>
        </w:r>
      </w:ins>
      <w:r w:rsidRPr="00C254BA">
        <w:rPr>
          <w:rFonts w:ascii="Times New Roman" w:hAnsi="Times New Roman" w:cs="Times New Roman"/>
          <w:sz w:val="24"/>
          <w:szCs w:val="24"/>
        </w:rPr>
        <w:t xml:space="preserve"> five tasks to complete, and these tasks </w:t>
      </w:r>
      <w:del w:id="34" w:author="Brennan, Sean N" w:date="2022-12-12T17:38:00Z">
        <w:r w:rsidRPr="00C254BA" w:rsidDel="00676715">
          <w:rPr>
            <w:rFonts w:ascii="Times New Roman" w:hAnsi="Times New Roman" w:cs="Times New Roman"/>
            <w:sz w:val="24"/>
            <w:szCs w:val="24"/>
          </w:rPr>
          <w:delText xml:space="preserve">could </w:delText>
        </w:r>
      </w:del>
      <w:ins w:id="35" w:author="Brennan, Sean N" w:date="2022-12-12T17:38:00Z">
        <w:r w:rsidR="00676715">
          <w:rPr>
            <w:rFonts w:ascii="Times New Roman" w:hAnsi="Times New Roman" w:cs="Times New Roman"/>
            <w:sz w:val="24"/>
            <w:szCs w:val="24"/>
          </w:rPr>
          <w:t>are designed to relate</w:t>
        </w:r>
      </w:ins>
      <w:del w:id="36" w:author="Brennan, Sean N" w:date="2022-12-12T17:38:00Z">
        <w:r w:rsidRPr="00C254BA" w:rsidDel="00676715">
          <w:rPr>
            <w:rFonts w:ascii="Times New Roman" w:hAnsi="Times New Roman" w:cs="Times New Roman"/>
            <w:sz w:val="24"/>
            <w:szCs w:val="24"/>
          </w:rPr>
          <w:delText>be related</w:delText>
        </w:r>
      </w:del>
      <w:r w:rsidRPr="00C254BA">
        <w:rPr>
          <w:rFonts w:ascii="Times New Roman" w:hAnsi="Times New Roman" w:cs="Times New Roman"/>
          <w:sz w:val="24"/>
          <w:szCs w:val="24"/>
        </w:rPr>
        <w:t xml:space="preserve"> to the content being taught in the </w:t>
      </w:r>
      <w:del w:id="37" w:author="Brennan, Sean N" w:date="2022-12-12T17:38:00Z">
        <w:r w:rsidRPr="00C254BA" w:rsidDel="00676715">
          <w:rPr>
            <w:rFonts w:ascii="Times New Roman" w:hAnsi="Times New Roman" w:cs="Times New Roman"/>
            <w:sz w:val="24"/>
            <w:szCs w:val="24"/>
          </w:rPr>
          <w:delText>module that the homework is based on</w:delText>
        </w:r>
      </w:del>
      <w:ins w:id="38" w:author="Brennan, Sean N" w:date="2022-12-12T17:38:00Z">
        <w:r w:rsidR="00676715">
          <w:rPr>
            <w:rFonts w:ascii="Times New Roman" w:hAnsi="Times New Roman" w:cs="Times New Roman"/>
            <w:sz w:val="24"/>
            <w:szCs w:val="24"/>
          </w:rPr>
          <w:t>homework module</w:t>
        </w:r>
      </w:ins>
      <w:r w:rsidRPr="00C254BA">
        <w:rPr>
          <w:rFonts w:ascii="Times New Roman" w:hAnsi="Times New Roman" w:cs="Times New Roman"/>
          <w:sz w:val="24"/>
          <w:szCs w:val="24"/>
        </w:rPr>
        <w:t xml:space="preserve">. </w:t>
      </w:r>
    </w:p>
    <w:p w14:paraId="3E66155C" w14:textId="5F5E027B" w:rsidR="00676715" w:rsidRDefault="00676715" w:rsidP="00676715">
      <w:pPr>
        <w:rPr>
          <w:ins w:id="39" w:author="Brennan, Sean N" w:date="2022-12-12T17:42:00Z"/>
          <w:rFonts w:ascii="Times New Roman" w:hAnsi="Times New Roman" w:cs="Times New Roman"/>
          <w:sz w:val="24"/>
          <w:szCs w:val="24"/>
        </w:rPr>
      </w:pPr>
      <w:ins w:id="40" w:author="Brennan, Sean N" w:date="2022-12-12T17:42:00Z">
        <w:r>
          <w:rPr>
            <w:rFonts w:ascii="Times New Roman" w:hAnsi="Times New Roman" w:cs="Times New Roman"/>
            <w:sz w:val="24"/>
            <w:szCs w:val="24"/>
          </w:rPr>
          <w:t xml:space="preserve">For example, </w:t>
        </w:r>
      </w:ins>
      <w:del w:id="41" w:author="Brennan, Sean N" w:date="2022-12-12T17:42:00Z">
        <w:r w:rsidR="009F04AF" w:rsidRPr="00C254BA" w:rsidDel="00676715">
          <w:rPr>
            <w:rFonts w:ascii="Times New Roman" w:hAnsi="Times New Roman" w:cs="Times New Roman"/>
            <w:sz w:val="24"/>
            <w:szCs w:val="24"/>
          </w:rPr>
          <w:delText xml:space="preserve">The first </w:delText>
        </w:r>
      </w:del>
      <w:del w:id="42" w:author="Brennan, Sean N" w:date="2022-12-12T17:38:00Z">
        <w:r w:rsidR="009F04AF" w:rsidRPr="00C254BA" w:rsidDel="00676715">
          <w:rPr>
            <w:rFonts w:ascii="Times New Roman" w:hAnsi="Times New Roman" w:cs="Times New Roman"/>
            <w:sz w:val="24"/>
            <w:szCs w:val="24"/>
          </w:rPr>
          <w:delText xml:space="preserve">few </w:delText>
        </w:r>
      </w:del>
      <w:del w:id="43" w:author="Brennan, Sean N" w:date="2022-12-12T17:42:00Z">
        <w:r w:rsidR="009F04AF" w:rsidRPr="00C254BA" w:rsidDel="00676715">
          <w:rPr>
            <w:rFonts w:ascii="Times New Roman" w:hAnsi="Times New Roman" w:cs="Times New Roman"/>
            <w:sz w:val="24"/>
            <w:szCs w:val="24"/>
          </w:rPr>
          <w:delText>tasks</w:delText>
        </w:r>
      </w:del>
      <w:ins w:id="44" w:author="Brennan, Sean N" w:date="2022-12-12T17:42:00Z">
        <w:r>
          <w:rPr>
            <w:rFonts w:ascii="Times New Roman" w:hAnsi="Times New Roman" w:cs="Times New Roman"/>
            <w:sz w:val="24"/>
            <w:szCs w:val="24"/>
          </w:rPr>
          <w:t xml:space="preserve">Module 1 covers </w:t>
        </w:r>
      </w:ins>
      <w:del w:id="45" w:author="Brennan, Sean N" w:date="2022-12-12T17:42:00Z">
        <w:r w:rsidR="009F04AF" w:rsidRPr="00C254BA" w:rsidDel="00676715">
          <w:rPr>
            <w:rFonts w:ascii="Times New Roman" w:hAnsi="Times New Roman" w:cs="Times New Roman"/>
            <w:sz w:val="24"/>
            <w:szCs w:val="24"/>
          </w:rPr>
          <w:delText xml:space="preserve"> </w:delText>
        </w:r>
      </w:del>
      <w:del w:id="46" w:author="Brennan, Sean N" w:date="2022-12-12T17:38:00Z">
        <w:r w:rsidR="009F04AF" w:rsidRPr="00C254BA" w:rsidDel="00676715">
          <w:rPr>
            <w:rFonts w:ascii="Times New Roman" w:hAnsi="Times New Roman" w:cs="Times New Roman"/>
            <w:sz w:val="24"/>
            <w:szCs w:val="24"/>
          </w:rPr>
          <w:delText xml:space="preserve">would likely </w:delText>
        </w:r>
      </w:del>
      <w:del w:id="47" w:author="Brennan, Sean N" w:date="2022-12-12T17:39:00Z">
        <w:r w:rsidR="009F04AF" w:rsidRPr="00C254BA" w:rsidDel="00676715">
          <w:rPr>
            <w:rFonts w:ascii="Times New Roman" w:hAnsi="Times New Roman" w:cs="Times New Roman"/>
            <w:sz w:val="24"/>
            <w:szCs w:val="24"/>
          </w:rPr>
          <w:delText>deal with</w:delText>
        </w:r>
      </w:del>
      <w:del w:id="48" w:author="Brennan, Sean N" w:date="2022-12-12T17:42:00Z">
        <w:r w:rsidR="009F04AF" w:rsidRPr="00C254BA" w:rsidDel="00676715">
          <w:rPr>
            <w:rFonts w:ascii="Times New Roman" w:hAnsi="Times New Roman" w:cs="Times New Roman"/>
            <w:sz w:val="24"/>
            <w:szCs w:val="24"/>
          </w:rPr>
          <w:delText xml:space="preserve"> </w:delText>
        </w:r>
      </w:del>
      <w:r w:rsidR="009F04AF" w:rsidRPr="00C254BA">
        <w:rPr>
          <w:rFonts w:ascii="Times New Roman" w:hAnsi="Times New Roman" w:cs="Times New Roman"/>
          <w:sz w:val="24"/>
          <w:szCs w:val="24"/>
        </w:rPr>
        <w:t>basic programming concepts</w:t>
      </w:r>
      <w:del w:id="49" w:author="Brennan, Sean N" w:date="2022-12-12T17:42:00Z">
        <w:r w:rsidR="009F04AF" w:rsidRPr="00C254BA" w:rsidDel="00676715">
          <w:rPr>
            <w:rFonts w:ascii="Times New Roman" w:hAnsi="Times New Roman" w:cs="Times New Roman"/>
            <w:sz w:val="24"/>
            <w:szCs w:val="24"/>
          </w:rPr>
          <w:delText>,</w:delText>
        </w:r>
      </w:del>
      <w:r w:rsidR="009F04AF" w:rsidRPr="00C254BA">
        <w:rPr>
          <w:rFonts w:ascii="Times New Roman" w:hAnsi="Times New Roman" w:cs="Times New Roman"/>
          <w:sz w:val="24"/>
          <w:szCs w:val="24"/>
        </w:rPr>
        <w:t xml:space="preserve"> such as using functions, for and while loops, or if statements. </w:t>
      </w:r>
    </w:p>
    <w:p w14:paraId="6B9E128A" w14:textId="75FF866C" w:rsidR="00676715" w:rsidRDefault="00C254BA" w:rsidP="00676715">
      <w:pPr>
        <w:rPr>
          <w:ins w:id="50" w:author="Brennan, Sean N" w:date="2022-12-12T17:42:00Z"/>
          <w:rFonts w:ascii="Times New Roman" w:hAnsi="Times New Roman" w:cs="Times New Roman"/>
          <w:sz w:val="24"/>
          <w:szCs w:val="24"/>
        </w:rPr>
      </w:pPr>
      <w:r w:rsidRPr="00C254BA">
        <w:rPr>
          <w:rFonts w:ascii="Times New Roman" w:hAnsi="Times New Roman" w:cs="Times New Roman"/>
          <w:sz w:val="24"/>
          <w:szCs w:val="24"/>
        </w:rPr>
        <w:t xml:space="preserve">As the semester progresses, the tasks may get more complicated, incorporating multiple instances of these concepts and applying the coding sections to the course content. Below is presented a summary of the tasks </w:t>
      </w:r>
      <w:del w:id="51" w:author="Brennan, Sean N" w:date="2022-12-12T17:43:00Z">
        <w:r w:rsidRPr="00C254BA" w:rsidDel="00676715">
          <w:rPr>
            <w:rFonts w:ascii="Times New Roman" w:hAnsi="Times New Roman" w:cs="Times New Roman"/>
            <w:sz w:val="24"/>
            <w:szCs w:val="24"/>
          </w:rPr>
          <w:delText>I have created</w:delText>
        </w:r>
      </w:del>
      <w:ins w:id="52" w:author="Brennan, Sean N" w:date="2022-12-12T17:43:00Z">
        <w:r w:rsidR="00676715">
          <w:rPr>
            <w:rFonts w:ascii="Times New Roman" w:hAnsi="Times New Roman" w:cs="Times New Roman"/>
            <w:sz w:val="24"/>
            <w:szCs w:val="24"/>
          </w:rPr>
          <w:t>for each module</w:t>
        </w:r>
      </w:ins>
      <w:r w:rsidRPr="00C254BA">
        <w:rPr>
          <w:rFonts w:ascii="Times New Roman" w:hAnsi="Times New Roman" w:cs="Times New Roman"/>
          <w:sz w:val="24"/>
          <w:szCs w:val="24"/>
        </w:rPr>
        <w:t xml:space="preserve"> and the learning objectives associated with each.</w:t>
      </w:r>
    </w:p>
    <w:p w14:paraId="75257113" w14:textId="0F46E59A" w:rsidR="0014616E" w:rsidRDefault="00C254BA" w:rsidP="00676715">
      <w:pPr>
        <w:rPr>
          <w:rFonts w:ascii="Times New Roman" w:hAnsi="Times New Roman" w:cs="Times New Roman"/>
          <w:sz w:val="24"/>
          <w:szCs w:val="24"/>
        </w:rPr>
        <w:pPrChange w:id="53" w:author="Brennan, Sean N" w:date="2022-12-12T17:38:00Z">
          <w:pPr>
            <w:ind w:firstLine="720"/>
          </w:pPr>
        </w:pPrChange>
      </w:pPr>
      <w:r w:rsidRPr="00C254BA">
        <w:rPr>
          <w:rFonts w:ascii="Times New Roman" w:hAnsi="Times New Roman" w:cs="Times New Roman"/>
          <w:sz w:val="24"/>
          <w:szCs w:val="24"/>
        </w:rPr>
        <w:t xml:space="preserve"> A MATLAB script with possible solutions to each task is </w:t>
      </w:r>
      <w:ins w:id="54" w:author="Brennan, Sean N" w:date="2022-12-12T17:43:00Z">
        <w:r w:rsidR="00676715">
          <w:rPr>
            <w:rFonts w:ascii="Times New Roman" w:hAnsi="Times New Roman" w:cs="Times New Roman"/>
            <w:sz w:val="24"/>
            <w:szCs w:val="24"/>
          </w:rPr>
          <w:t xml:space="preserve">also </w:t>
        </w:r>
      </w:ins>
      <w:r w:rsidRPr="00C254BA">
        <w:rPr>
          <w:rFonts w:ascii="Times New Roman" w:hAnsi="Times New Roman" w:cs="Times New Roman"/>
          <w:sz w:val="24"/>
          <w:szCs w:val="24"/>
        </w:rPr>
        <w:t>provided</w:t>
      </w:r>
      <w:del w:id="55" w:author="Brennan, Sean N" w:date="2022-12-12T17:43:00Z">
        <w:r w:rsidRPr="00C254BA" w:rsidDel="00676715">
          <w:rPr>
            <w:rFonts w:ascii="Times New Roman" w:hAnsi="Times New Roman" w:cs="Times New Roman"/>
            <w:sz w:val="24"/>
            <w:szCs w:val="24"/>
          </w:rPr>
          <w:delText xml:space="preserve"> as well</w:delText>
        </w:r>
      </w:del>
      <w:r w:rsidRPr="00C254BA">
        <w:rPr>
          <w:rFonts w:ascii="Times New Roman" w:hAnsi="Times New Roman" w:cs="Times New Roman"/>
          <w:sz w:val="24"/>
          <w:szCs w:val="24"/>
        </w:rPr>
        <w:t xml:space="preserve">. </w:t>
      </w:r>
      <w:r w:rsidR="00B67F4F">
        <w:rPr>
          <w:rFonts w:ascii="Times New Roman" w:hAnsi="Times New Roman" w:cs="Times New Roman"/>
          <w:sz w:val="24"/>
          <w:szCs w:val="24"/>
        </w:rPr>
        <w:t xml:space="preserve">The first few tasks follow the building up structure where each task builds on the last, but the remaining tasks are relatively free from context and seemed like tasks that could be interesting or challenging. Tasks that build up to or build on concepts developed in these later tasks would be a good place to start when coming up with additional tasks for the course. </w:t>
      </w:r>
      <w:del w:id="56" w:author="Brennan, Sean N" w:date="2022-12-12T17:43:00Z">
        <w:r w:rsidR="006F1936" w:rsidDel="002675E1">
          <w:rPr>
            <w:rFonts w:ascii="Times New Roman" w:hAnsi="Times New Roman" w:cs="Times New Roman"/>
            <w:sz w:val="24"/>
            <w:szCs w:val="24"/>
          </w:rPr>
          <w:delText>In general, the</w:delText>
        </w:r>
      </w:del>
      <w:ins w:id="57" w:author="Brennan, Sean N" w:date="2022-12-12T17:43:00Z">
        <w:r w:rsidR="002675E1">
          <w:rPr>
            <w:rFonts w:ascii="Times New Roman" w:hAnsi="Times New Roman" w:cs="Times New Roman"/>
            <w:sz w:val="24"/>
            <w:szCs w:val="24"/>
          </w:rPr>
          <w:t>Later</w:t>
        </w:r>
      </w:ins>
      <w:r w:rsidR="006F1936">
        <w:rPr>
          <w:rFonts w:ascii="Times New Roman" w:hAnsi="Times New Roman" w:cs="Times New Roman"/>
          <w:sz w:val="24"/>
          <w:szCs w:val="24"/>
        </w:rPr>
        <w:t xml:space="preserve"> tasks </w:t>
      </w:r>
      <w:ins w:id="58" w:author="Brennan, Sean N" w:date="2022-12-12T17:43:00Z">
        <w:r w:rsidR="002675E1">
          <w:rPr>
            <w:rFonts w:ascii="Times New Roman" w:hAnsi="Times New Roman" w:cs="Times New Roman"/>
            <w:sz w:val="24"/>
            <w:szCs w:val="24"/>
          </w:rPr>
          <w:t xml:space="preserve">are designed to </w:t>
        </w:r>
      </w:ins>
      <w:r w:rsidR="006F1936">
        <w:rPr>
          <w:rFonts w:ascii="Times New Roman" w:hAnsi="Times New Roman" w:cs="Times New Roman"/>
          <w:sz w:val="24"/>
          <w:szCs w:val="24"/>
        </w:rPr>
        <w:t xml:space="preserve">rely on a student ID number </w:t>
      </w:r>
      <w:del w:id="59" w:author="Brennan, Sean N" w:date="2022-12-12T17:44:00Z">
        <w:r w:rsidR="006F1936" w:rsidDel="002675E1">
          <w:rPr>
            <w:rFonts w:ascii="Times New Roman" w:hAnsi="Times New Roman" w:cs="Times New Roman"/>
            <w:sz w:val="24"/>
            <w:szCs w:val="24"/>
          </w:rPr>
          <w:delText>which provides</w:delText>
        </w:r>
      </w:del>
      <w:ins w:id="60" w:author="Brennan, Sean N" w:date="2022-12-12T17:44:00Z">
        <w:r w:rsidR="002675E1">
          <w:rPr>
            <w:rFonts w:ascii="Times New Roman" w:hAnsi="Times New Roman" w:cs="Times New Roman"/>
            <w:sz w:val="24"/>
            <w:szCs w:val="24"/>
          </w:rPr>
          <w:t xml:space="preserve">to </w:t>
        </w:r>
      </w:ins>
      <w:del w:id="61" w:author="Brennan, Sean N" w:date="2022-12-12T17:44:00Z">
        <w:r w:rsidR="006F1936" w:rsidDel="002675E1">
          <w:rPr>
            <w:rFonts w:ascii="Times New Roman" w:hAnsi="Times New Roman" w:cs="Times New Roman"/>
            <w:sz w:val="24"/>
            <w:szCs w:val="24"/>
          </w:rPr>
          <w:delText xml:space="preserve"> a </w:delText>
        </w:r>
      </w:del>
      <w:r w:rsidR="006F1936">
        <w:rPr>
          <w:rFonts w:ascii="Times New Roman" w:hAnsi="Times New Roman" w:cs="Times New Roman"/>
          <w:sz w:val="24"/>
          <w:szCs w:val="24"/>
        </w:rPr>
        <w:t xml:space="preserve">seed </w:t>
      </w:r>
      <w:del w:id="62" w:author="Brennan, Sean N" w:date="2022-12-12T17:44:00Z">
        <w:r w:rsidR="006F1936" w:rsidDel="002675E1">
          <w:rPr>
            <w:rFonts w:ascii="Times New Roman" w:hAnsi="Times New Roman" w:cs="Times New Roman"/>
            <w:sz w:val="24"/>
            <w:szCs w:val="24"/>
          </w:rPr>
          <w:delText xml:space="preserve">to </w:delText>
        </w:r>
      </w:del>
      <w:r w:rsidR="006F1936">
        <w:rPr>
          <w:rFonts w:ascii="Times New Roman" w:hAnsi="Times New Roman" w:cs="Times New Roman"/>
          <w:sz w:val="24"/>
          <w:szCs w:val="24"/>
        </w:rPr>
        <w:t xml:space="preserve">the MATLAB random number generator, generating unique </w:t>
      </w:r>
      <w:ins w:id="63" w:author="Brennan, Sean N" w:date="2022-12-12T17:44:00Z">
        <w:r w:rsidR="002675E1">
          <w:rPr>
            <w:rFonts w:ascii="Times New Roman" w:hAnsi="Times New Roman" w:cs="Times New Roman"/>
            <w:sz w:val="24"/>
            <w:szCs w:val="24"/>
          </w:rPr>
          <w:t xml:space="preserve">but repeatable </w:t>
        </w:r>
      </w:ins>
      <w:r w:rsidR="006F1936">
        <w:rPr>
          <w:rFonts w:ascii="Times New Roman" w:hAnsi="Times New Roman" w:cs="Times New Roman"/>
          <w:sz w:val="24"/>
          <w:szCs w:val="24"/>
        </w:rPr>
        <w:t>passwords for each student as they progress through the lessons.</w:t>
      </w:r>
    </w:p>
    <w:p w14:paraId="78B685BE" w14:textId="0D35B759" w:rsidR="00C254BA" w:rsidRDefault="00C254BA" w:rsidP="00C254BA">
      <w:pPr>
        <w:rPr>
          <w:rFonts w:ascii="Times New Roman" w:hAnsi="Times New Roman" w:cs="Times New Roman"/>
          <w:sz w:val="24"/>
          <w:szCs w:val="24"/>
        </w:rPr>
      </w:pPr>
    </w:p>
    <w:p w14:paraId="60C78568" w14:textId="70CE1896" w:rsidR="00C254BA" w:rsidRDefault="00C254BA" w:rsidP="00C254BA">
      <w:pPr>
        <w:rPr>
          <w:rFonts w:ascii="Arial" w:hAnsi="Arial" w:cs="Arial"/>
          <w:b/>
          <w:bCs/>
          <w:sz w:val="28"/>
          <w:szCs w:val="28"/>
        </w:rPr>
      </w:pPr>
      <w:r>
        <w:rPr>
          <w:rFonts w:ascii="Arial" w:hAnsi="Arial" w:cs="Arial"/>
          <w:b/>
          <w:bCs/>
          <w:sz w:val="28"/>
          <w:szCs w:val="28"/>
        </w:rPr>
        <w:t>Task 1</w:t>
      </w:r>
    </w:p>
    <w:p w14:paraId="79332172" w14:textId="50549285" w:rsidR="00C254BA" w:rsidRDefault="002675E1" w:rsidP="00C254BA">
      <w:pPr>
        <w:rPr>
          <w:rFonts w:ascii="Times New Roman" w:hAnsi="Times New Roman" w:cs="Times New Roman"/>
          <w:sz w:val="24"/>
          <w:szCs w:val="24"/>
        </w:rPr>
      </w:pPr>
      <w:ins w:id="64" w:author="Brennan, Sean N" w:date="2022-12-12T17:44:00Z">
        <w:r>
          <w:rPr>
            <w:rFonts w:ascii="Times New Roman" w:hAnsi="Times New Roman" w:cs="Times New Roman"/>
            <w:sz w:val="24"/>
            <w:szCs w:val="24"/>
          </w:rPr>
          <w:t xml:space="preserve">Learning </w:t>
        </w:r>
      </w:ins>
      <w:r w:rsidR="00C254BA">
        <w:rPr>
          <w:rFonts w:ascii="Times New Roman" w:hAnsi="Times New Roman" w:cs="Times New Roman"/>
          <w:sz w:val="24"/>
          <w:szCs w:val="24"/>
        </w:rPr>
        <w:t xml:space="preserve">Objectives: </w:t>
      </w:r>
      <w:del w:id="65" w:author="Brennan, Sean N" w:date="2022-12-12T17:44:00Z">
        <w:r w:rsidR="00C254BA" w:rsidDel="002675E1">
          <w:rPr>
            <w:rFonts w:ascii="Times New Roman" w:hAnsi="Times New Roman" w:cs="Times New Roman"/>
            <w:sz w:val="24"/>
            <w:szCs w:val="24"/>
          </w:rPr>
          <w:delText xml:space="preserve">Understand </w:delText>
        </w:r>
      </w:del>
      <w:ins w:id="66" w:author="Brennan, Sean N" w:date="2022-12-12T17:45:00Z">
        <w:r>
          <w:rPr>
            <w:rFonts w:ascii="Times New Roman" w:hAnsi="Times New Roman" w:cs="Times New Roman"/>
            <w:sz w:val="24"/>
            <w:szCs w:val="24"/>
          </w:rPr>
          <w:t xml:space="preserve">Students demonstrate </w:t>
        </w:r>
      </w:ins>
      <w:del w:id="67" w:author="Brennan, Sean N" w:date="2022-12-12T17:45:00Z">
        <w:r w:rsidR="00C254BA" w:rsidDel="002675E1">
          <w:rPr>
            <w:rFonts w:ascii="Times New Roman" w:hAnsi="Times New Roman" w:cs="Times New Roman"/>
            <w:sz w:val="24"/>
            <w:szCs w:val="24"/>
          </w:rPr>
          <w:delText>F</w:delText>
        </w:r>
      </w:del>
      <w:ins w:id="68" w:author="Brennan, Sean N" w:date="2022-12-12T17:45:00Z">
        <w:r>
          <w:rPr>
            <w:rFonts w:ascii="Times New Roman" w:hAnsi="Times New Roman" w:cs="Times New Roman"/>
            <w:sz w:val="24"/>
            <w:szCs w:val="24"/>
          </w:rPr>
          <w:t>the use of giving inputs to f</w:t>
        </w:r>
      </w:ins>
      <w:r w:rsidR="00C254BA">
        <w:rPr>
          <w:rFonts w:ascii="Times New Roman" w:hAnsi="Times New Roman" w:cs="Times New Roman"/>
          <w:sz w:val="24"/>
          <w:szCs w:val="24"/>
        </w:rPr>
        <w:t>u</w:t>
      </w:r>
      <w:bookmarkStart w:id="69" w:name="_GoBack"/>
      <w:bookmarkEnd w:id="69"/>
      <w:r w:rsidR="00C254BA">
        <w:rPr>
          <w:rFonts w:ascii="Times New Roman" w:hAnsi="Times New Roman" w:cs="Times New Roman"/>
          <w:sz w:val="24"/>
          <w:szCs w:val="24"/>
        </w:rPr>
        <w:t>nctions</w:t>
      </w:r>
    </w:p>
    <w:p w14:paraId="2D9215A0" w14:textId="43C860B7" w:rsidR="00C254BA" w:rsidRDefault="00C254BA" w:rsidP="002675E1">
      <w:pPr>
        <w:rPr>
          <w:rFonts w:ascii="Times New Roman" w:hAnsi="Times New Roman" w:cs="Times New Roman"/>
          <w:sz w:val="24"/>
          <w:szCs w:val="24"/>
        </w:rPr>
        <w:pPrChange w:id="70" w:author="Brennan, Sean N" w:date="2022-12-12T17:45:00Z">
          <w:pPr>
            <w:ind w:firstLine="720"/>
          </w:pPr>
        </w:pPrChange>
      </w:pPr>
      <w:r>
        <w:rPr>
          <w:rFonts w:ascii="Times New Roman" w:hAnsi="Times New Roman" w:cs="Times New Roman"/>
          <w:sz w:val="24"/>
          <w:szCs w:val="24"/>
        </w:rPr>
        <w:t xml:space="preserve">This task simply requires a student to provide input to a function. By inputting an ID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they have created at the beginning of the semester, they will generate a unique password which can be used to access the next task. </w:t>
      </w:r>
    </w:p>
    <w:p w14:paraId="4B8315E3" w14:textId="7EEB9362" w:rsidR="00C254BA" w:rsidRDefault="00C254BA" w:rsidP="00C254BA">
      <w:pPr>
        <w:rPr>
          <w:rFonts w:ascii="Times New Roman" w:hAnsi="Times New Roman" w:cs="Times New Roman"/>
          <w:sz w:val="24"/>
          <w:szCs w:val="24"/>
        </w:rPr>
      </w:pPr>
    </w:p>
    <w:p w14:paraId="7588C38B" w14:textId="39C03E16" w:rsidR="00C254BA" w:rsidRDefault="00C254BA" w:rsidP="00C254BA">
      <w:pPr>
        <w:rPr>
          <w:rFonts w:ascii="Arial" w:hAnsi="Arial" w:cs="Arial"/>
          <w:b/>
          <w:bCs/>
          <w:sz w:val="28"/>
          <w:szCs w:val="28"/>
        </w:rPr>
      </w:pPr>
      <w:r>
        <w:rPr>
          <w:rFonts w:ascii="Arial" w:hAnsi="Arial" w:cs="Arial"/>
          <w:b/>
          <w:bCs/>
          <w:sz w:val="28"/>
          <w:szCs w:val="28"/>
        </w:rPr>
        <w:t>Task 2</w:t>
      </w:r>
    </w:p>
    <w:p w14:paraId="4DCF3D42" w14:textId="6B16F4CC" w:rsidR="00C254BA" w:rsidRDefault="00C254BA" w:rsidP="00C254BA">
      <w:pPr>
        <w:rPr>
          <w:rFonts w:ascii="Times New Roman" w:hAnsi="Times New Roman" w:cs="Times New Roman"/>
          <w:sz w:val="24"/>
          <w:szCs w:val="24"/>
        </w:rPr>
      </w:pPr>
      <w:r>
        <w:rPr>
          <w:rFonts w:ascii="Times New Roman" w:hAnsi="Times New Roman" w:cs="Times New Roman"/>
          <w:sz w:val="24"/>
          <w:szCs w:val="24"/>
        </w:rPr>
        <w:t xml:space="preserve">Objectives: </w:t>
      </w:r>
      <w:ins w:id="71" w:author="Brennan, Sean N" w:date="2022-12-12T18:01:00Z">
        <w:r w:rsidR="00464BDE">
          <w:rPr>
            <w:rFonts w:ascii="Times New Roman" w:hAnsi="Times New Roman" w:cs="Times New Roman"/>
            <w:sz w:val="24"/>
            <w:szCs w:val="24"/>
          </w:rPr>
          <w:t>Students demonstrate that they can w</w:t>
        </w:r>
      </w:ins>
      <w:del w:id="72" w:author="Brennan, Sean N" w:date="2022-12-12T18:01:00Z">
        <w:r w:rsidDel="00464BDE">
          <w:rPr>
            <w:rFonts w:ascii="Times New Roman" w:hAnsi="Times New Roman" w:cs="Times New Roman"/>
            <w:sz w:val="24"/>
            <w:szCs w:val="24"/>
          </w:rPr>
          <w:delText>W</w:delText>
        </w:r>
      </w:del>
      <w:r>
        <w:rPr>
          <w:rFonts w:ascii="Times New Roman" w:hAnsi="Times New Roman" w:cs="Times New Roman"/>
          <w:sz w:val="24"/>
          <w:szCs w:val="24"/>
        </w:rPr>
        <w:t>rite simple for loops</w:t>
      </w:r>
    </w:p>
    <w:p w14:paraId="2E82025A" w14:textId="18FEF89C" w:rsidR="00C254BA" w:rsidRDefault="00C254BA" w:rsidP="00C254BA">
      <w:pPr>
        <w:ind w:firstLine="720"/>
        <w:rPr>
          <w:rFonts w:ascii="Times New Roman" w:hAnsi="Times New Roman" w:cs="Times New Roman"/>
          <w:sz w:val="24"/>
          <w:szCs w:val="24"/>
        </w:rPr>
      </w:pPr>
      <w:r>
        <w:rPr>
          <w:rFonts w:ascii="Times New Roman" w:hAnsi="Times New Roman" w:cs="Times New Roman"/>
          <w:sz w:val="24"/>
          <w:szCs w:val="24"/>
        </w:rPr>
        <w:t xml:space="preserve">This task requires a student to input a specific number between 1 and 9 to receive a password and </w:t>
      </w:r>
      <w:ins w:id="73" w:author="Brennan, Sean N" w:date="2022-12-12T18:01:00Z">
        <w:r w:rsidR="00464BDE">
          <w:rPr>
            <w:rFonts w:ascii="Times New Roman" w:hAnsi="Times New Roman" w:cs="Times New Roman"/>
            <w:sz w:val="24"/>
            <w:szCs w:val="24"/>
          </w:rPr>
          <w:t xml:space="preserve">thereby </w:t>
        </w:r>
      </w:ins>
      <w:r>
        <w:rPr>
          <w:rFonts w:ascii="Times New Roman" w:hAnsi="Times New Roman" w:cs="Times New Roman"/>
          <w:sz w:val="24"/>
          <w:szCs w:val="24"/>
        </w:rPr>
        <w:t xml:space="preserve">access the next task. While a student could try to input all the numbers between 1 and 9 themselves manually, </w:t>
      </w:r>
      <w:ins w:id="74" w:author="Brennan, Sean N" w:date="2022-12-12T17:46:00Z">
        <w:r w:rsidR="002675E1">
          <w:rPr>
            <w:rFonts w:ascii="Times New Roman" w:hAnsi="Times New Roman" w:cs="Times New Roman"/>
            <w:sz w:val="24"/>
            <w:szCs w:val="24"/>
          </w:rPr>
          <w:t>the repeated queries</w:t>
        </w:r>
      </w:ins>
      <w:del w:id="75" w:author="Brennan, Sean N" w:date="2022-12-12T17:46:00Z">
        <w:r w:rsidDel="002675E1">
          <w:rPr>
            <w:rFonts w:ascii="Times New Roman" w:hAnsi="Times New Roman" w:cs="Times New Roman"/>
            <w:sz w:val="24"/>
            <w:szCs w:val="24"/>
          </w:rPr>
          <w:delText>it</w:delText>
        </w:r>
      </w:del>
      <w:r>
        <w:rPr>
          <w:rFonts w:ascii="Times New Roman" w:hAnsi="Times New Roman" w:cs="Times New Roman"/>
          <w:sz w:val="24"/>
          <w:szCs w:val="24"/>
        </w:rPr>
        <w:t xml:space="preserve"> demonstrate</w:t>
      </w:r>
      <w:del w:id="76" w:author="Brennan, Sean N" w:date="2022-12-12T17:46:00Z">
        <w:r w:rsidDel="002675E1">
          <w:rPr>
            <w:rFonts w:ascii="Times New Roman" w:hAnsi="Times New Roman" w:cs="Times New Roman"/>
            <w:sz w:val="24"/>
            <w:szCs w:val="24"/>
          </w:rPr>
          <w:delText>s</w:delText>
        </w:r>
      </w:del>
      <w:r>
        <w:rPr>
          <w:rFonts w:ascii="Times New Roman" w:hAnsi="Times New Roman" w:cs="Times New Roman"/>
          <w:sz w:val="24"/>
          <w:szCs w:val="24"/>
        </w:rPr>
        <w:t xml:space="preserve"> </w:t>
      </w:r>
      <w:del w:id="77" w:author="Brennan, Sean N" w:date="2022-12-12T17:46:00Z">
        <w:r w:rsidDel="002675E1">
          <w:rPr>
            <w:rFonts w:ascii="Times New Roman" w:hAnsi="Times New Roman" w:cs="Times New Roman"/>
            <w:sz w:val="24"/>
            <w:szCs w:val="24"/>
          </w:rPr>
          <w:delText>that coding things</w:delText>
        </w:r>
      </w:del>
      <w:ins w:id="78" w:author="Brennan, Sean N" w:date="2022-12-12T17:46:00Z">
        <w:r w:rsidR="002675E1">
          <w:rPr>
            <w:rFonts w:ascii="Times New Roman" w:hAnsi="Times New Roman" w:cs="Times New Roman"/>
            <w:sz w:val="24"/>
            <w:szCs w:val="24"/>
          </w:rPr>
          <w:t xml:space="preserve">the utility of code to handle </w:t>
        </w:r>
      </w:ins>
      <w:del w:id="79" w:author="Brennan, Sean N" w:date="2022-12-12T17:46:00Z">
        <w:r w:rsidDel="002675E1">
          <w:rPr>
            <w:rFonts w:ascii="Times New Roman" w:hAnsi="Times New Roman" w:cs="Times New Roman"/>
            <w:sz w:val="24"/>
            <w:szCs w:val="24"/>
          </w:rPr>
          <w:delText xml:space="preserve"> multiple times is tedious, which is why for loops are useful</w:delText>
        </w:r>
      </w:del>
      <w:ins w:id="80" w:author="Brennan, Sean N" w:date="2022-12-12T17:46:00Z">
        <w:r w:rsidR="002675E1">
          <w:rPr>
            <w:rFonts w:ascii="Times New Roman" w:hAnsi="Times New Roman" w:cs="Times New Roman"/>
            <w:sz w:val="24"/>
            <w:szCs w:val="24"/>
          </w:rPr>
          <w:t>repeated events, and how to implement this repetition with for-loops</w:t>
        </w:r>
      </w:ins>
      <w:r>
        <w:rPr>
          <w:rFonts w:ascii="Times New Roman" w:hAnsi="Times New Roman" w:cs="Times New Roman"/>
          <w:sz w:val="24"/>
          <w:szCs w:val="24"/>
        </w:rPr>
        <w:t>.</w:t>
      </w:r>
    </w:p>
    <w:p w14:paraId="2A5CC115" w14:textId="436810A1" w:rsidR="00C254BA" w:rsidRDefault="00C254BA" w:rsidP="00C254BA">
      <w:pPr>
        <w:rPr>
          <w:rFonts w:ascii="Times New Roman" w:hAnsi="Times New Roman" w:cs="Times New Roman"/>
          <w:sz w:val="24"/>
          <w:szCs w:val="24"/>
        </w:rPr>
      </w:pPr>
    </w:p>
    <w:p w14:paraId="25AA245F" w14:textId="7F82E85D" w:rsidR="00C254BA" w:rsidRDefault="00C254BA" w:rsidP="00C254BA">
      <w:pPr>
        <w:rPr>
          <w:rFonts w:ascii="Arial" w:hAnsi="Arial" w:cs="Arial"/>
          <w:b/>
          <w:bCs/>
          <w:sz w:val="28"/>
          <w:szCs w:val="28"/>
        </w:rPr>
      </w:pPr>
      <w:r>
        <w:rPr>
          <w:rFonts w:ascii="Arial" w:hAnsi="Arial" w:cs="Arial"/>
          <w:b/>
          <w:bCs/>
          <w:sz w:val="28"/>
          <w:szCs w:val="28"/>
        </w:rPr>
        <w:t>Task 3</w:t>
      </w:r>
    </w:p>
    <w:p w14:paraId="0A52CDB4" w14:textId="16C1E68A" w:rsidR="00C254BA" w:rsidRDefault="00C254BA" w:rsidP="00C254BA">
      <w:pPr>
        <w:rPr>
          <w:rFonts w:ascii="Times New Roman" w:hAnsi="Times New Roman" w:cs="Times New Roman"/>
          <w:sz w:val="24"/>
          <w:szCs w:val="24"/>
        </w:rPr>
      </w:pPr>
      <w:r>
        <w:rPr>
          <w:rFonts w:ascii="Times New Roman" w:hAnsi="Times New Roman" w:cs="Times New Roman"/>
          <w:sz w:val="24"/>
          <w:szCs w:val="24"/>
        </w:rPr>
        <w:t>Objectives: Write simple for loops</w:t>
      </w:r>
    </w:p>
    <w:p w14:paraId="27B5F4C8" w14:textId="76555D0E" w:rsidR="00C254BA" w:rsidRDefault="00C254BA" w:rsidP="00C254BA">
      <w:pPr>
        <w:rPr>
          <w:rFonts w:ascii="Times New Roman" w:hAnsi="Times New Roman" w:cs="Times New Roman"/>
          <w:sz w:val="24"/>
          <w:szCs w:val="24"/>
        </w:rPr>
      </w:pPr>
      <w:r>
        <w:rPr>
          <w:rFonts w:ascii="Times New Roman" w:hAnsi="Times New Roman" w:cs="Times New Roman"/>
          <w:sz w:val="24"/>
          <w:szCs w:val="24"/>
        </w:rPr>
        <w:tab/>
        <w:t xml:space="preserve">Similar to Task 2, this task requires a student to input a number to a function, this time between 1 and 99,999. A student will not be able to guess this password, so a for loop will have to be written to achieve this goal. </w:t>
      </w:r>
    </w:p>
    <w:p w14:paraId="43DFD939" w14:textId="7D9D3259" w:rsidR="00C254BA" w:rsidRDefault="00C254BA" w:rsidP="00C254BA">
      <w:pPr>
        <w:rPr>
          <w:rFonts w:ascii="Times New Roman" w:hAnsi="Times New Roman" w:cs="Times New Roman"/>
          <w:sz w:val="24"/>
          <w:szCs w:val="24"/>
        </w:rPr>
      </w:pPr>
    </w:p>
    <w:p w14:paraId="5ACF6271" w14:textId="6793AE5A" w:rsidR="00C254BA" w:rsidRDefault="00C254BA" w:rsidP="00C254BA">
      <w:pPr>
        <w:rPr>
          <w:rFonts w:ascii="Arial" w:hAnsi="Arial" w:cs="Arial"/>
          <w:b/>
          <w:bCs/>
          <w:sz w:val="28"/>
          <w:szCs w:val="28"/>
        </w:rPr>
      </w:pPr>
      <w:r>
        <w:rPr>
          <w:rFonts w:ascii="Arial" w:hAnsi="Arial" w:cs="Arial"/>
          <w:b/>
          <w:bCs/>
          <w:sz w:val="28"/>
          <w:szCs w:val="28"/>
        </w:rPr>
        <w:t>Task 4</w:t>
      </w:r>
    </w:p>
    <w:p w14:paraId="12A18DF3" w14:textId="7CC3A88D" w:rsidR="00C254BA" w:rsidRDefault="00C254BA" w:rsidP="00C254BA">
      <w:pPr>
        <w:rPr>
          <w:rFonts w:ascii="Times New Roman" w:hAnsi="Times New Roman" w:cs="Times New Roman"/>
          <w:sz w:val="24"/>
          <w:szCs w:val="24"/>
        </w:rPr>
      </w:pPr>
      <w:r>
        <w:rPr>
          <w:rFonts w:ascii="Times New Roman" w:hAnsi="Times New Roman" w:cs="Times New Roman"/>
          <w:sz w:val="24"/>
          <w:szCs w:val="24"/>
        </w:rPr>
        <w:t>Objectives: Use modular division</w:t>
      </w:r>
    </w:p>
    <w:p w14:paraId="6EE0CE31" w14:textId="2DB71DF2" w:rsidR="00BA6FC9" w:rsidRDefault="00C254BA" w:rsidP="00C254BA">
      <w:pPr>
        <w:rPr>
          <w:rFonts w:ascii="Times New Roman" w:hAnsi="Times New Roman" w:cs="Times New Roman"/>
          <w:sz w:val="24"/>
          <w:szCs w:val="24"/>
        </w:rPr>
      </w:pPr>
      <w:r>
        <w:rPr>
          <w:rFonts w:ascii="Times New Roman" w:hAnsi="Times New Roman" w:cs="Times New Roman"/>
          <w:sz w:val="24"/>
          <w:szCs w:val="24"/>
        </w:rPr>
        <w:tab/>
        <w:t xml:space="preserve">This task requires </w:t>
      </w:r>
      <w:r w:rsidR="00BA6FC9">
        <w:rPr>
          <w:rFonts w:ascii="Times New Roman" w:hAnsi="Times New Roman" w:cs="Times New Roman"/>
          <w:sz w:val="24"/>
          <w:szCs w:val="24"/>
        </w:rPr>
        <w:t xml:space="preserve">students to use modular division to determine whether the elements in an array of numbers are even or odd. The password will be a string of binary numbers corresponding to each element in the array, where odd numbers are represented as 1 and even numbers are represented as 0. It may be simpler to have the students simply count the number of odd numbers in the array for an earlier task. </w:t>
      </w:r>
    </w:p>
    <w:p w14:paraId="6504881B" w14:textId="79E660AD" w:rsidR="00BA6FC9" w:rsidRDefault="00BA6FC9" w:rsidP="00C254BA">
      <w:pPr>
        <w:rPr>
          <w:rFonts w:ascii="Times New Roman" w:hAnsi="Times New Roman" w:cs="Times New Roman"/>
          <w:sz w:val="24"/>
          <w:szCs w:val="24"/>
        </w:rPr>
      </w:pPr>
    </w:p>
    <w:p w14:paraId="29B22271" w14:textId="79ED2CF1" w:rsidR="00BA6FC9" w:rsidRDefault="00BA6FC9" w:rsidP="00BA6FC9">
      <w:pPr>
        <w:rPr>
          <w:rFonts w:ascii="Arial" w:hAnsi="Arial" w:cs="Arial"/>
          <w:b/>
          <w:bCs/>
          <w:sz w:val="28"/>
          <w:szCs w:val="28"/>
        </w:rPr>
      </w:pPr>
      <w:r>
        <w:rPr>
          <w:rFonts w:ascii="Arial" w:hAnsi="Arial" w:cs="Arial"/>
          <w:b/>
          <w:bCs/>
          <w:sz w:val="28"/>
          <w:szCs w:val="28"/>
        </w:rPr>
        <w:t>Task 5</w:t>
      </w:r>
    </w:p>
    <w:p w14:paraId="1617CA21" w14:textId="0A51C0DF" w:rsidR="00BA6FC9" w:rsidRDefault="00BA6FC9" w:rsidP="00C254BA">
      <w:pPr>
        <w:rPr>
          <w:rFonts w:ascii="Times New Roman" w:hAnsi="Times New Roman" w:cs="Times New Roman"/>
          <w:sz w:val="24"/>
          <w:szCs w:val="24"/>
        </w:rPr>
      </w:pPr>
      <w:r>
        <w:rPr>
          <w:rFonts w:ascii="Times New Roman" w:hAnsi="Times New Roman" w:cs="Times New Roman"/>
          <w:sz w:val="24"/>
          <w:szCs w:val="24"/>
        </w:rPr>
        <w:t>Objectives: Use modular division, convert binary to decimal, write for loops, write while loops</w:t>
      </w:r>
    </w:p>
    <w:p w14:paraId="1ECBEB24" w14:textId="15D7B489" w:rsidR="00BA6FC9" w:rsidRDefault="00BA6FC9" w:rsidP="00C254BA">
      <w:pPr>
        <w:rPr>
          <w:rFonts w:ascii="Times New Roman" w:hAnsi="Times New Roman" w:cs="Times New Roman"/>
          <w:sz w:val="24"/>
          <w:szCs w:val="24"/>
        </w:rPr>
      </w:pPr>
      <w:r>
        <w:rPr>
          <w:rFonts w:ascii="Times New Roman" w:hAnsi="Times New Roman" w:cs="Times New Roman"/>
          <w:sz w:val="24"/>
          <w:szCs w:val="24"/>
        </w:rPr>
        <w:tab/>
        <w:t xml:space="preserve">This task requires a student to convert an 8-bit binary number to decimal. This task can be done programmatically or by hand, but students should be encouraged to do it programmatically. Modular division can be used to extract digits from the number. The </w:t>
      </w:r>
      <w:r w:rsidR="00407EC8">
        <w:rPr>
          <w:rFonts w:ascii="Times New Roman" w:hAnsi="Times New Roman" w:cs="Times New Roman"/>
          <w:sz w:val="24"/>
          <w:szCs w:val="24"/>
        </w:rPr>
        <w:t xml:space="preserve">decimal number will be the password to the next task. </w:t>
      </w:r>
    </w:p>
    <w:p w14:paraId="2A57E410" w14:textId="08D5014C" w:rsidR="00BA6FC9" w:rsidRDefault="00BA6FC9" w:rsidP="00C254BA">
      <w:pPr>
        <w:rPr>
          <w:rFonts w:ascii="Times New Roman" w:hAnsi="Times New Roman" w:cs="Times New Roman"/>
          <w:sz w:val="24"/>
          <w:szCs w:val="24"/>
        </w:rPr>
      </w:pPr>
    </w:p>
    <w:p w14:paraId="77D8EEC8" w14:textId="29A36DB6" w:rsidR="00BA6FC9" w:rsidRDefault="00BA6FC9" w:rsidP="00BA6FC9">
      <w:pPr>
        <w:rPr>
          <w:rFonts w:ascii="Arial" w:hAnsi="Arial" w:cs="Arial"/>
          <w:b/>
          <w:bCs/>
          <w:sz w:val="28"/>
          <w:szCs w:val="28"/>
        </w:rPr>
      </w:pPr>
      <w:r>
        <w:rPr>
          <w:rFonts w:ascii="Arial" w:hAnsi="Arial" w:cs="Arial"/>
          <w:b/>
          <w:bCs/>
          <w:sz w:val="28"/>
          <w:szCs w:val="28"/>
        </w:rPr>
        <w:t>Task 6</w:t>
      </w:r>
    </w:p>
    <w:p w14:paraId="6E9F7F06" w14:textId="7366883C" w:rsidR="00BA6FC9" w:rsidRDefault="00BA6FC9" w:rsidP="00C254BA">
      <w:pPr>
        <w:rPr>
          <w:rFonts w:ascii="Times New Roman" w:hAnsi="Times New Roman" w:cs="Times New Roman"/>
          <w:sz w:val="24"/>
          <w:szCs w:val="24"/>
        </w:rPr>
      </w:pPr>
      <w:r>
        <w:rPr>
          <w:rFonts w:ascii="Times New Roman" w:hAnsi="Times New Roman" w:cs="Times New Roman"/>
          <w:sz w:val="24"/>
          <w:szCs w:val="24"/>
        </w:rPr>
        <w:t>Objectives: Use modular division, convert binary to decimal, write for loops, write while loops</w:t>
      </w:r>
    </w:p>
    <w:p w14:paraId="3F854EC6" w14:textId="068A1753" w:rsidR="00BA6FC9" w:rsidRDefault="00BA6FC9" w:rsidP="00C254BA">
      <w:pPr>
        <w:rPr>
          <w:rFonts w:ascii="Times New Roman" w:hAnsi="Times New Roman" w:cs="Times New Roman"/>
          <w:sz w:val="24"/>
          <w:szCs w:val="24"/>
        </w:rPr>
      </w:pPr>
      <w:r>
        <w:rPr>
          <w:rFonts w:ascii="Times New Roman" w:hAnsi="Times New Roman" w:cs="Times New Roman"/>
          <w:sz w:val="24"/>
          <w:szCs w:val="24"/>
        </w:rPr>
        <w:tab/>
        <w:t xml:space="preserve">This task requires a student to convert a 16-bit binary number to decimal. This too could probably be done by hand, but it is much harder and requires much larger numbers. Larger binary numbers could be used if necessary, but the structure of the number will need to be done differently than it currently is in this task. The decimal number will be the password to access the next task. </w:t>
      </w:r>
    </w:p>
    <w:p w14:paraId="6029F160" w14:textId="441DCD63" w:rsidR="00BA6FC9" w:rsidRDefault="00BA6FC9" w:rsidP="00C254BA">
      <w:pPr>
        <w:rPr>
          <w:rFonts w:ascii="Times New Roman" w:hAnsi="Times New Roman" w:cs="Times New Roman"/>
          <w:sz w:val="24"/>
          <w:szCs w:val="24"/>
        </w:rPr>
      </w:pPr>
    </w:p>
    <w:p w14:paraId="7D274D32" w14:textId="23F29C94" w:rsidR="00BA6FC9" w:rsidRDefault="00BA6FC9" w:rsidP="00BA6FC9">
      <w:pPr>
        <w:rPr>
          <w:rFonts w:ascii="Arial" w:hAnsi="Arial" w:cs="Arial"/>
          <w:b/>
          <w:bCs/>
          <w:sz w:val="28"/>
          <w:szCs w:val="28"/>
        </w:rPr>
      </w:pPr>
      <w:r>
        <w:rPr>
          <w:rFonts w:ascii="Arial" w:hAnsi="Arial" w:cs="Arial"/>
          <w:b/>
          <w:bCs/>
          <w:sz w:val="28"/>
          <w:szCs w:val="28"/>
        </w:rPr>
        <w:t>Task 7</w:t>
      </w:r>
    </w:p>
    <w:p w14:paraId="465D1CD1" w14:textId="38A38A69" w:rsidR="00BA6FC9" w:rsidRDefault="00BA6FC9" w:rsidP="00C254BA">
      <w:pPr>
        <w:rPr>
          <w:rFonts w:ascii="Times New Roman" w:hAnsi="Times New Roman" w:cs="Times New Roman"/>
          <w:sz w:val="24"/>
          <w:szCs w:val="24"/>
        </w:rPr>
      </w:pPr>
      <w:r>
        <w:rPr>
          <w:rFonts w:ascii="Times New Roman" w:hAnsi="Times New Roman" w:cs="Times New Roman"/>
          <w:sz w:val="24"/>
          <w:szCs w:val="24"/>
        </w:rPr>
        <w:t xml:space="preserve">Objectives: </w:t>
      </w:r>
      <w:r w:rsidR="003B3960">
        <w:rPr>
          <w:rFonts w:ascii="Times New Roman" w:hAnsi="Times New Roman" w:cs="Times New Roman"/>
          <w:sz w:val="24"/>
          <w:szCs w:val="24"/>
        </w:rPr>
        <w:t>Write</w:t>
      </w:r>
      <w:r>
        <w:rPr>
          <w:rFonts w:ascii="Times New Roman" w:hAnsi="Times New Roman" w:cs="Times New Roman"/>
          <w:sz w:val="24"/>
          <w:szCs w:val="24"/>
        </w:rPr>
        <w:t xml:space="preserve"> while loops, u</w:t>
      </w:r>
      <w:r w:rsidR="003B3960">
        <w:rPr>
          <w:rFonts w:ascii="Times New Roman" w:hAnsi="Times New Roman" w:cs="Times New Roman"/>
          <w:sz w:val="24"/>
          <w:szCs w:val="24"/>
        </w:rPr>
        <w:t>nderstand</w:t>
      </w:r>
      <w:r>
        <w:rPr>
          <w:rFonts w:ascii="Times New Roman" w:hAnsi="Times New Roman" w:cs="Times New Roman"/>
          <w:sz w:val="24"/>
          <w:szCs w:val="24"/>
        </w:rPr>
        <w:t xml:space="preserve"> binary search</w:t>
      </w:r>
      <w:r w:rsidR="003B3960">
        <w:rPr>
          <w:rFonts w:ascii="Times New Roman" w:hAnsi="Times New Roman" w:cs="Times New Roman"/>
          <w:sz w:val="24"/>
          <w:szCs w:val="24"/>
        </w:rPr>
        <w:t>, use if statements</w:t>
      </w:r>
    </w:p>
    <w:p w14:paraId="64899EC7" w14:textId="22CA8A38" w:rsidR="00BA6FC9" w:rsidRDefault="00BA6FC9" w:rsidP="00C254BA">
      <w:pPr>
        <w:rPr>
          <w:rFonts w:ascii="Times New Roman" w:hAnsi="Times New Roman" w:cs="Times New Roman"/>
          <w:sz w:val="24"/>
          <w:szCs w:val="24"/>
        </w:rPr>
      </w:pPr>
      <w:r>
        <w:rPr>
          <w:rFonts w:ascii="Times New Roman" w:hAnsi="Times New Roman" w:cs="Times New Roman"/>
          <w:sz w:val="24"/>
          <w:szCs w:val="24"/>
        </w:rPr>
        <w:lastRenderedPageBreak/>
        <w:tab/>
        <w:t xml:space="preserve">This task is similar to Task 3, where a number between 1 and 99,999 must be input into the function, but now instead of the function simply saying right or wrong, the function also specifies whether the input number was higher or lower. </w:t>
      </w:r>
      <w:r w:rsidR="00407EC8">
        <w:rPr>
          <w:rFonts w:ascii="Times New Roman" w:hAnsi="Times New Roman" w:cs="Times New Roman"/>
          <w:sz w:val="24"/>
          <w:szCs w:val="24"/>
        </w:rPr>
        <w:t xml:space="preserve">While not currently implemented, it could be arranged such that the correct number must be found in a certain amount of time or the password will reset, incentivizing students to use a faster method of searching than linear search, like binary search. The password to the next task would be output when the correct input number is found. </w:t>
      </w:r>
    </w:p>
    <w:p w14:paraId="4F254F66" w14:textId="6563D9B7" w:rsidR="00EC5636" w:rsidRDefault="00EC5636" w:rsidP="00C254BA">
      <w:pPr>
        <w:rPr>
          <w:rFonts w:ascii="Times New Roman" w:hAnsi="Times New Roman" w:cs="Times New Roman"/>
          <w:sz w:val="24"/>
          <w:szCs w:val="24"/>
        </w:rPr>
      </w:pPr>
    </w:p>
    <w:p w14:paraId="2D03A71A" w14:textId="517851DD" w:rsidR="00EC5636" w:rsidRDefault="00EC5636" w:rsidP="00EC5636">
      <w:pPr>
        <w:rPr>
          <w:rFonts w:ascii="Arial" w:hAnsi="Arial" w:cs="Arial"/>
          <w:b/>
          <w:bCs/>
          <w:sz w:val="28"/>
          <w:szCs w:val="28"/>
        </w:rPr>
      </w:pPr>
      <w:r>
        <w:rPr>
          <w:rFonts w:ascii="Arial" w:hAnsi="Arial" w:cs="Arial"/>
          <w:b/>
          <w:bCs/>
          <w:sz w:val="28"/>
          <w:szCs w:val="28"/>
        </w:rPr>
        <w:t>Task 8</w:t>
      </w:r>
    </w:p>
    <w:p w14:paraId="42A41D45" w14:textId="15F3705A" w:rsidR="00EC5636" w:rsidRDefault="00EC5636" w:rsidP="00C254BA">
      <w:pPr>
        <w:rPr>
          <w:rFonts w:ascii="Times New Roman" w:hAnsi="Times New Roman" w:cs="Times New Roman"/>
          <w:sz w:val="24"/>
          <w:szCs w:val="24"/>
        </w:rPr>
      </w:pPr>
      <w:r>
        <w:rPr>
          <w:rFonts w:ascii="Times New Roman" w:hAnsi="Times New Roman" w:cs="Times New Roman"/>
          <w:sz w:val="24"/>
          <w:szCs w:val="24"/>
        </w:rPr>
        <w:t>Objectives: Convert binary to hexadecimal, use modular division, write for loops, write while loops, use switch statements</w:t>
      </w:r>
    </w:p>
    <w:p w14:paraId="67FB33BF" w14:textId="106E5EA0" w:rsidR="00EC5636" w:rsidRDefault="00EC5636" w:rsidP="00C254BA">
      <w:pPr>
        <w:rPr>
          <w:rFonts w:ascii="Times New Roman" w:hAnsi="Times New Roman" w:cs="Times New Roman"/>
          <w:sz w:val="24"/>
          <w:szCs w:val="24"/>
        </w:rPr>
      </w:pPr>
      <w:r>
        <w:rPr>
          <w:rFonts w:ascii="Times New Roman" w:hAnsi="Times New Roman" w:cs="Times New Roman"/>
          <w:sz w:val="24"/>
          <w:szCs w:val="24"/>
        </w:rPr>
        <w:tab/>
        <w:t xml:space="preserve">This task requires the student to convert a 16-bit binary number to hexadecimal. This task uses the same function as Task 5, which generates a 16-bit binary number. Again, a longer number could be used, but not as the code is currently set up. Students might find it convenient to use a switch statement to handle the letters which are part of hexadecimal code. The password for the next task will be the hexadecimal number, using lowercase letters. </w:t>
      </w:r>
    </w:p>
    <w:p w14:paraId="7530CAFB" w14:textId="6BE7FB7D" w:rsidR="00EC5636" w:rsidRDefault="00EC5636" w:rsidP="00C254BA">
      <w:pPr>
        <w:rPr>
          <w:rFonts w:ascii="Times New Roman" w:hAnsi="Times New Roman" w:cs="Times New Roman"/>
          <w:sz w:val="24"/>
          <w:szCs w:val="24"/>
        </w:rPr>
      </w:pPr>
    </w:p>
    <w:p w14:paraId="0F439E6E" w14:textId="163A7B29" w:rsidR="00EC5636" w:rsidRDefault="00EC5636" w:rsidP="00EC5636">
      <w:pPr>
        <w:rPr>
          <w:rFonts w:ascii="Arial" w:hAnsi="Arial" w:cs="Arial"/>
          <w:b/>
          <w:bCs/>
          <w:sz w:val="28"/>
          <w:szCs w:val="28"/>
        </w:rPr>
      </w:pPr>
      <w:r>
        <w:rPr>
          <w:rFonts w:ascii="Arial" w:hAnsi="Arial" w:cs="Arial"/>
          <w:b/>
          <w:bCs/>
          <w:sz w:val="28"/>
          <w:szCs w:val="28"/>
        </w:rPr>
        <w:t>Task 9</w:t>
      </w:r>
    </w:p>
    <w:p w14:paraId="3DA7D170" w14:textId="0A975D43" w:rsidR="00EC5636" w:rsidRDefault="00EC5636" w:rsidP="00C254BA">
      <w:pPr>
        <w:rPr>
          <w:rFonts w:ascii="Times New Roman" w:hAnsi="Times New Roman" w:cs="Times New Roman"/>
          <w:sz w:val="24"/>
          <w:szCs w:val="24"/>
        </w:rPr>
      </w:pPr>
      <w:r>
        <w:rPr>
          <w:rFonts w:ascii="Times New Roman" w:hAnsi="Times New Roman" w:cs="Times New Roman"/>
          <w:sz w:val="24"/>
          <w:szCs w:val="24"/>
        </w:rPr>
        <w:t>Objectives: Understand the polling timing method</w:t>
      </w:r>
    </w:p>
    <w:p w14:paraId="6BE198DF" w14:textId="459E2210" w:rsidR="00EC5636" w:rsidRDefault="00EC5636" w:rsidP="00C254BA">
      <w:pPr>
        <w:rPr>
          <w:rFonts w:ascii="Times New Roman" w:hAnsi="Times New Roman" w:cs="Times New Roman"/>
          <w:sz w:val="24"/>
          <w:szCs w:val="24"/>
        </w:rPr>
      </w:pPr>
      <w:r>
        <w:rPr>
          <w:rFonts w:ascii="Times New Roman" w:hAnsi="Times New Roman" w:cs="Times New Roman"/>
          <w:sz w:val="24"/>
          <w:szCs w:val="24"/>
        </w:rPr>
        <w:tab/>
        <w:t xml:space="preserve">This task requires students to start a timer and then run the function between </w:t>
      </w:r>
      <w:r w:rsidR="00B67F4F">
        <w:rPr>
          <w:rFonts w:ascii="Times New Roman" w:hAnsi="Times New Roman" w:cs="Times New Roman"/>
          <w:sz w:val="24"/>
          <w:szCs w:val="24"/>
        </w:rPr>
        <w:t>1 and 2 seconds later</w:t>
      </w:r>
      <w:r w:rsidR="00AC7705">
        <w:rPr>
          <w:rFonts w:ascii="Times New Roman" w:hAnsi="Times New Roman" w:cs="Times New Roman"/>
          <w:sz w:val="24"/>
          <w:szCs w:val="24"/>
        </w:rPr>
        <w:t>, and returns a password if this is accomplished</w:t>
      </w:r>
      <w:r w:rsidR="00B67F4F">
        <w:rPr>
          <w:rFonts w:ascii="Times New Roman" w:hAnsi="Times New Roman" w:cs="Times New Roman"/>
          <w:sz w:val="24"/>
          <w:szCs w:val="24"/>
        </w:rPr>
        <w:t xml:space="preserve">. Later tasks which build on this one could be </w:t>
      </w:r>
      <w:r w:rsidR="006F1936">
        <w:rPr>
          <w:rFonts w:ascii="Times New Roman" w:hAnsi="Times New Roman" w:cs="Times New Roman"/>
          <w:sz w:val="24"/>
          <w:szCs w:val="24"/>
        </w:rPr>
        <w:t xml:space="preserve">centered around polling loops, running the function every second for a minute, for example, with each attempt giving a piece of the </w:t>
      </w:r>
      <w:r w:rsidR="0049508F">
        <w:rPr>
          <w:rFonts w:ascii="Times New Roman" w:hAnsi="Times New Roman" w:cs="Times New Roman"/>
          <w:sz w:val="24"/>
          <w:szCs w:val="24"/>
        </w:rPr>
        <w:t>password needed to progress to the next lesson.</w:t>
      </w:r>
    </w:p>
    <w:p w14:paraId="4BB73B4C" w14:textId="4F6AB570" w:rsidR="0049508F" w:rsidRDefault="0049508F" w:rsidP="00C254BA">
      <w:pPr>
        <w:rPr>
          <w:rFonts w:ascii="Times New Roman" w:hAnsi="Times New Roman" w:cs="Times New Roman"/>
          <w:sz w:val="24"/>
          <w:szCs w:val="24"/>
        </w:rPr>
      </w:pPr>
    </w:p>
    <w:p w14:paraId="0BB57D0D" w14:textId="4C8B0A2E" w:rsidR="0049508F" w:rsidRDefault="0049508F" w:rsidP="0049508F">
      <w:pPr>
        <w:rPr>
          <w:rFonts w:ascii="Arial" w:hAnsi="Arial" w:cs="Arial"/>
          <w:b/>
          <w:bCs/>
          <w:sz w:val="28"/>
          <w:szCs w:val="28"/>
        </w:rPr>
      </w:pPr>
      <w:r>
        <w:rPr>
          <w:rFonts w:ascii="Arial" w:hAnsi="Arial" w:cs="Arial"/>
          <w:b/>
          <w:bCs/>
          <w:sz w:val="28"/>
          <w:szCs w:val="28"/>
        </w:rPr>
        <w:t>Task 10</w:t>
      </w:r>
    </w:p>
    <w:p w14:paraId="4BBF79EE" w14:textId="734C265F" w:rsidR="0049508F" w:rsidRDefault="0049508F" w:rsidP="00C254BA">
      <w:pPr>
        <w:rPr>
          <w:rFonts w:ascii="Times New Roman" w:hAnsi="Times New Roman" w:cs="Times New Roman"/>
          <w:sz w:val="24"/>
          <w:szCs w:val="24"/>
        </w:rPr>
      </w:pPr>
      <w:r>
        <w:rPr>
          <w:rFonts w:ascii="Times New Roman" w:hAnsi="Times New Roman" w:cs="Times New Roman"/>
          <w:sz w:val="24"/>
          <w:szCs w:val="24"/>
        </w:rPr>
        <w:t>Objectives: Understand parity in serial communication, write for loops</w:t>
      </w:r>
    </w:p>
    <w:p w14:paraId="4B68FBF4" w14:textId="39158A40" w:rsidR="0049508F" w:rsidRDefault="0049508F" w:rsidP="00C254BA">
      <w:pPr>
        <w:rPr>
          <w:rFonts w:ascii="Times New Roman" w:hAnsi="Times New Roman" w:cs="Times New Roman"/>
          <w:sz w:val="24"/>
          <w:szCs w:val="24"/>
        </w:rPr>
      </w:pPr>
      <w:r>
        <w:rPr>
          <w:rFonts w:ascii="Times New Roman" w:hAnsi="Times New Roman" w:cs="Times New Roman"/>
          <w:sz w:val="24"/>
          <w:szCs w:val="24"/>
        </w:rPr>
        <w:tab/>
        <w:t xml:space="preserve">This task generates an array of 8-bit communications with a parity bit at the end, using even parity. </w:t>
      </w:r>
      <w:r w:rsidR="00AC7705">
        <w:rPr>
          <w:rFonts w:ascii="Times New Roman" w:hAnsi="Times New Roman" w:cs="Times New Roman"/>
          <w:sz w:val="24"/>
          <w:szCs w:val="24"/>
        </w:rPr>
        <w:t xml:space="preserve">Students are required to determine whether a bit may have flipped in the process of transmitting the data, or whether the communication agrees with what they expect. The password is a string of ones and zeros, where 1 means the corresponding communication was transmitted correctly and 0 means it was not. </w:t>
      </w:r>
    </w:p>
    <w:p w14:paraId="0A659AE3" w14:textId="76F39D93" w:rsidR="00AC7705" w:rsidRDefault="00AC7705" w:rsidP="00C254BA">
      <w:pPr>
        <w:rPr>
          <w:rFonts w:ascii="Times New Roman" w:hAnsi="Times New Roman" w:cs="Times New Roman"/>
          <w:sz w:val="24"/>
          <w:szCs w:val="24"/>
        </w:rPr>
      </w:pPr>
    </w:p>
    <w:p w14:paraId="0C08A837" w14:textId="432A03CC" w:rsidR="00AC7705" w:rsidRDefault="00AC7705" w:rsidP="00AC7705">
      <w:pPr>
        <w:rPr>
          <w:rFonts w:ascii="Arial" w:hAnsi="Arial" w:cs="Arial"/>
          <w:b/>
          <w:bCs/>
          <w:sz w:val="28"/>
          <w:szCs w:val="28"/>
        </w:rPr>
      </w:pPr>
      <w:r>
        <w:rPr>
          <w:rFonts w:ascii="Arial" w:hAnsi="Arial" w:cs="Arial"/>
          <w:b/>
          <w:bCs/>
          <w:sz w:val="28"/>
          <w:szCs w:val="28"/>
        </w:rPr>
        <w:t>Task 11</w:t>
      </w:r>
    </w:p>
    <w:p w14:paraId="7AF1098F" w14:textId="124FF118" w:rsidR="00AC7705" w:rsidRDefault="00AC7705" w:rsidP="00C254BA">
      <w:pPr>
        <w:rPr>
          <w:rFonts w:ascii="Times New Roman" w:hAnsi="Times New Roman" w:cs="Times New Roman"/>
          <w:sz w:val="24"/>
          <w:szCs w:val="24"/>
        </w:rPr>
      </w:pPr>
      <w:r>
        <w:rPr>
          <w:rFonts w:ascii="Times New Roman" w:hAnsi="Times New Roman" w:cs="Times New Roman"/>
          <w:sz w:val="24"/>
          <w:szCs w:val="24"/>
        </w:rPr>
        <w:t>Objectives: Understand ASCII code communication, write for loops, use switch statements</w:t>
      </w:r>
    </w:p>
    <w:p w14:paraId="1FE0F140" w14:textId="70C6B35E" w:rsidR="00AC7705" w:rsidRPr="0049508F" w:rsidRDefault="00AC7705" w:rsidP="00C254BA">
      <w:pPr>
        <w:rPr>
          <w:rFonts w:ascii="Times New Roman" w:hAnsi="Times New Roman" w:cs="Times New Roman"/>
          <w:sz w:val="24"/>
          <w:szCs w:val="24"/>
        </w:rPr>
      </w:pPr>
      <w:r>
        <w:rPr>
          <w:rFonts w:ascii="Times New Roman" w:hAnsi="Times New Roman" w:cs="Times New Roman"/>
          <w:sz w:val="24"/>
          <w:szCs w:val="24"/>
        </w:rPr>
        <w:lastRenderedPageBreak/>
        <w:tab/>
        <w:t xml:space="preserve">This task generates an array which represents a “secret message,” a list of decimal representations of capital letters in the ASCII code. This task is rather tedious, because a possible solution involves writing a switch statement for 26 letters in the ASCII code, but it could be fun to see it work. The password to move on to the next task is a randomly generated string of letters attached at the end of the message. </w:t>
      </w:r>
    </w:p>
    <w:sectPr w:rsidR="00AC7705" w:rsidRPr="0049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nan, Sean N">
    <w15:presenceInfo w15:providerId="AD" w15:userId="S-1-5-21-2495596442-1611635750-2694579155-204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D2"/>
    <w:rsid w:val="0009752D"/>
    <w:rsid w:val="0014616E"/>
    <w:rsid w:val="002675E1"/>
    <w:rsid w:val="003B3960"/>
    <w:rsid w:val="00407EC8"/>
    <w:rsid w:val="00464BDE"/>
    <w:rsid w:val="0049508F"/>
    <w:rsid w:val="004C68D2"/>
    <w:rsid w:val="00676715"/>
    <w:rsid w:val="006F1936"/>
    <w:rsid w:val="008575AF"/>
    <w:rsid w:val="009F04AF"/>
    <w:rsid w:val="00AC7705"/>
    <w:rsid w:val="00B67F4F"/>
    <w:rsid w:val="00BA6FC9"/>
    <w:rsid w:val="00C254BA"/>
    <w:rsid w:val="00EC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4C63"/>
  <w15:chartTrackingRefBased/>
  <w15:docId w15:val="{2711FE4E-F367-4EC8-9733-20BD070C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Zola, James</dc:creator>
  <cp:keywords/>
  <dc:description/>
  <cp:lastModifiedBy>Brennan, Sean N</cp:lastModifiedBy>
  <cp:revision>9</cp:revision>
  <dcterms:created xsi:type="dcterms:W3CDTF">2022-12-08T13:25:00Z</dcterms:created>
  <dcterms:modified xsi:type="dcterms:W3CDTF">2022-12-12T23:29:00Z</dcterms:modified>
</cp:coreProperties>
</file>